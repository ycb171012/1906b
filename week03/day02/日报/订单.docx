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一、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订单号需求是什么？ 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1、唯一 2、可读性高 a) 纯数字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如何生成： 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1、时间戳 </w:t>
      </w:r>
      <w:del w:id="0">
        <w:r>
          <w:rPr>
            <w:rFonts w:hint="default" w:ascii="Helvetica" w:hAnsi="Helvetica" w:eastAsia="Helvetica" w:cs="Helvetica"/>
            <w:i w:val="0"/>
            <w:caps w:val="0"/>
            <w:color w:val="333333"/>
            <w:spacing w:val="0"/>
            <w:sz w:val="24"/>
            <w:szCs w:val="24"/>
          </w:rPr>
          <w:delText>a)可能重复</w:delText>
        </w:r>
      </w:del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2、手机号 </w:t>
      </w:r>
      <w:del w:id="1">
        <w:r>
          <w:rPr>
            <w:rFonts w:hint="default" w:ascii="Helvetica" w:hAnsi="Helvetica" w:eastAsia="Helvetica" w:cs="Helvetica"/>
            <w:i w:val="0"/>
            <w:caps w:val="0"/>
            <w:color w:val="333333"/>
            <w:spacing w:val="0"/>
            <w:sz w:val="24"/>
            <w:szCs w:val="24"/>
          </w:rPr>
          <w:delText>a)重复</w:delText>
        </w:r>
      </w:del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3、时间戳 +随机数 </w:t>
      </w:r>
      <w:del w:id="2">
        <w:r>
          <w:rPr>
            <w:rFonts w:hint="default" w:ascii="Helvetica" w:hAnsi="Helvetica" w:eastAsia="Helvetica" w:cs="Helvetica"/>
            <w:i w:val="0"/>
            <w:caps w:val="0"/>
            <w:color w:val="333333"/>
            <w:spacing w:val="0"/>
            <w:sz w:val="24"/>
            <w:szCs w:val="24"/>
          </w:rPr>
          <w:delText>a)可能重复</w:delText>
        </w:r>
      </w:del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4、时间戳 +自增id a)可行（使用Redis的INCR命令完成）（初值：100544） 5、时间戳+用户id/手机号 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6、时间戳+用户id +店铺id</w:t>
      </w:r>
      <w:r>
        <w:rPr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24"/>
          <w:szCs w:val="24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a)可行，适用于C2C、B2C平台</w:t>
      </w:r>
    </w:p>
    <w:p/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二、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1、保存订单信息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a、在订单确认页面点击“提交订单”按钮生成订单。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b、请求的url：/frontend/order/insertOrder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c、参数：订单、订单商品、订单物流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减少库存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将消息写入消息队列，业务逻辑以异步的方式运行，加快响应速度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54173"/>
    <w:multiLevelType w:val="singleLevel"/>
    <w:tmpl w:val="12D5417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">
    <w15:presenceInfo w15:providerId="None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95A40"/>
    <w:rsid w:val="65282E7B"/>
    <w:rsid w:val="6DB0665E"/>
    <w:rsid w:val="79B710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2020-06-17T13:33:38Z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